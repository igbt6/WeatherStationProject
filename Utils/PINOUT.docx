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proofErr w:type="spellStart"/>
      <w:r w:rsidRPr="00B1041F">
        <w:rPr>
          <w:lang w:val="en-US"/>
        </w:rPr>
        <w:t>Schemat</w:t>
      </w:r>
      <w:proofErr w:type="spellEnd"/>
      <w:r w:rsidRPr="00B1041F">
        <w:rPr>
          <w:lang w:val="en-US"/>
        </w:rPr>
        <w:t xml:space="preserve"> </w:t>
      </w:r>
      <w:proofErr w:type="spellStart"/>
      <w:r w:rsidRPr="00B1041F">
        <w:rPr>
          <w:lang w:val="en-US"/>
        </w:rPr>
        <w:t>Boarda</w:t>
      </w:r>
      <w:proofErr w:type="spellEnd"/>
      <w:r w:rsidRPr="00B1041F">
        <w:rPr>
          <w:lang w:val="en-US"/>
        </w:rPr>
        <w:t>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0412FF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0412FF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0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" w:author="senio" w:date="2015-03-17T03:14:00Z">
                  <w:rPr>
                    <w:lang w:val="en-US"/>
                  </w:rPr>
                </w:rPrChange>
              </w:rPr>
              <w:t>ADT7410</w:t>
            </w:r>
            <w:r w:rsidR="00B64C96" w:rsidRPr="00944F57">
              <w:rPr>
                <w:color w:val="FF0000"/>
                <w:lang w:val="en-US"/>
                <w:rPrChange w:id="2" w:author="senio" w:date="2015-03-17T03:14:00Z">
                  <w:rPr>
                    <w:lang w:val="en-US"/>
                  </w:rPr>
                </w:rPrChange>
              </w:rPr>
              <w:t xml:space="preserve">   -    addr8bit(</w:t>
            </w:r>
            <w:r w:rsidR="00F07CA2" w:rsidRPr="00944F57">
              <w:rPr>
                <w:color w:val="FF0000"/>
                <w:lang w:val="en-US"/>
                <w:rPrChange w:id="3" w:author="senio" w:date="2015-03-17T03:14:00Z">
                  <w:rPr>
                    <w:lang w:val="en-US"/>
                  </w:rPr>
                </w:rPrChange>
              </w:rPr>
              <w:t>0x90</w:t>
            </w:r>
            <w:r w:rsidR="00B64C96" w:rsidRPr="00944F57">
              <w:rPr>
                <w:color w:val="FF0000"/>
                <w:lang w:val="en-US"/>
                <w:rPrChange w:id="4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F07CA2" w:rsidRPr="00944F57" w:rsidRDefault="00F07CA2" w:rsidP="00053745">
            <w:pPr>
              <w:rPr>
                <w:color w:val="FF0000"/>
                <w:sz w:val="16"/>
                <w:lang w:val="en-US"/>
                <w:rPrChange w:id="5" w:author="senio" w:date="2015-03-17T03:14:00Z">
                  <w:rPr>
                    <w:sz w:val="16"/>
                    <w:lang w:val="en-US"/>
                  </w:rPr>
                </w:rPrChange>
              </w:rPr>
            </w:pPr>
            <w:r w:rsidRPr="00944F57">
              <w:rPr>
                <w:color w:val="FF0000"/>
                <w:sz w:val="16"/>
                <w:lang w:val="en-US"/>
                <w:rPrChange w:id="6" w:author="senio" w:date="2015-03-17T03:14:00Z">
                  <w:rPr>
                    <w:sz w:val="16"/>
                    <w:lang w:val="en-US"/>
                  </w:rPr>
                </w:rPrChange>
              </w:rPr>
              <w:t xml:space="preserve">A0 and A1 PIN are </w:t>
            </w:r>
            <w:proofErr w:type="spellStart"/>
            <w:r w:rsidRPr="00944F57">
              <w:rPr>
                <w:color w:val="FF0000"/>
                <w:sz w:val="16"/>
                <w:lang w:val="en-US"/>
                <w:rPrChange w:id="7" w:author="senio" w:date="2015-03-17T03:14:00Z">
                  <w:rPr>
                    <w:sz w:val="16"/>
                    <w:lang w:val="en-US"/>
                  </w:rPr>
                </w:rPrChange>
              </w:rPr>
              <w:t>conected</w:t>
            </w:r>
            <w:proofErr w:type="spellEnd"/>
            <w:r w:rsidRPr="00944F57">
              <w:rPr>
                <w:color w:val="FF0000"/>
                <w:sz w:val="16"/>
                <w:lang w:val="en-US"/>
                <w:rPrChange w:id="8" w:author="senio" w:date="2015-03-17T03:14:00Z">
                  <w:rPr>
                    <w:sz w:val="16"/>
                    <w:lang w:val="en-US"/>
                  </w:rPr>
                </w:rPrChange>
              </w:rPr>
              <w:t xml:space="preserve"> to GND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  <w:rPrChange w:id="9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0" w:author="senio" w:date="2015-03-17T03:14:00Z">
                  <w:rPr>
                    <w:lang w:val="en-US"/>
                  </w:rPr>
                </w:rPrChange>
              </w:rPr>
              <w:t xml:space="preserve">ADT7410_PIN_SDA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11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2" w:author="senio" w:date="2015-03-17T03:14:00Z">
                  <w:rPr>
                    <w:lang w:val="en-US"/>
                  </w:rPr>
                </w:rPrChange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13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4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944F57" w:rsidRDefault="005D1D93" w:rsidP="00053745">
            <w:pPr>
              <w:rPr>
                <w:color w:val="FF0000"/>
                <w:lang w:val="en-US"/>
                <w:rPrChange w:id="15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6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944F57" w:rsidRDefault="005D1D93" w:rsidP="00053745">
            <w:pPr>
              <w:rPr>
                <w:color w:val="FF0000"/>
                <w:lang w:val="en-US"/>
                <w:rPrChange w:id="17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18" w:author="senio" w:date="2015-03-17T03:14:00Z">
                  <w:rPr>
                    <w:lang w:val="en-US"/>
                  </w:rPr>
                </w:rPrChange>
              </w:rPr>
              <w:t>MAX44009</w:t>
            </w:r>
            <w:r w:rsidR="00B64C96" w:rsidRPr="00944F57">
              <w:rPr>
                <w:color w:val="FF0000"/>
                <w:lang w:val="en-US"/>
                <w:rPrChange w:id="19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A773E" w:rsidRPr="00944F57">
              <w:rPr>
                <w:color w:val="FF0000"/>
                <w:lang w:val="en-US"/>
                <w:rPrChange w:id="20" w:author="senio" w:date="2015-03-17T03:14:00Z">
                  <w:rPr>
                    <w:lang w:val="en-US"/>
                  </w:rPr>
                </w:rPrChange>
              </w:rPr>
              <w:t>0x97</w:t>
            </w:r>
            <w:r w:rsidR="00B64C96" w:rsidRPr="00944F57">
              <w:rPr>
                <w:color w:val="FF0000"/>
                <w:lang w:val="en-US"/>
                <w:rPrChange w:id="21" w:author="senio" w:date="2015-03-17T03:14:00Z">
                  <w:rPr>
                    <w:lang w:val="en-US"/>
                  </w:rPr>
                </w:rPrChange>
              </w:rPr>
              <w:t xml:space="preserve">) </w:t>
            </w:r>
          </w:p>
          <w:p w:rsidR="00AA773E" w:rsidRPr="00944F57" w:rsidRDefault="00AA773E" w:rsidP="00053745">
            <w:pPr>
              <w:rPr>
                <w:color w:val="FF0000"/>
                <w:sz w:val="18"/>
                <w:lang w:val="en-US"/>
                <w:rPrChange w:id="22" w:author="senio" w:date="2015-03-17T03:14:00Z">
                  <w:rPr>
                    <w:sz w:val="18"/>
                    <w:lang w:val="en-US"/>
                  </w:rPr>
                </w:rPrChange>
              </w:rPr>
            </w:pPr>
            <w:r w:rsidRPr="00944F57">
              <w:rPr>
                <w:color w:val="FF0000"/>
                <w:sz w:val="18"/>
                <w:lang w:val="en-US"/>
                <w:rPrChange w:id="23" w:author="senio" w:date="2015-03-17T03:14:00Z">
                  <w:rPr>
                    <w:sz w:val="18"/>
                    <w:lang w:val="en-US"/>
                  </w:rPr>
                </w:rPrChange>
              </w:rPr>
              <w:t xml:space="preserve">A0 PIN is </w:t>
            </w:r>
            <w:proofErr w:type="spellStart"/>
            <w:r w:rsidRPr="00944F57">
              <w:rPr>
                <w:color w:val="FF0000"/>
                <w:sz w:val="18"/>
                <w:lang w:val="en-US"/>
                <w:rPrChange w:id="24" w:author="senio" w:date="2015-03-17T03:14:00Z">
                  <w:rPr>
                    <w:sz w:val="18"/>
                    <w:lang w:val="en-US"/>
                  </w:rPr>
                </w:rPrChange>
              </w:rPr>
              <w:t>conected</w:t>
            </w:r>
            <w:proofErr w:type="spellEnd"/>
            <w:r w:rsidRPr="00944F57">
              <w:rPr>
                <w:color w:val="FF0000"/>
                <w:sz w:val="18"/>
                <w:lang w:val="en-US"/>
                <w:rPrChange w:id="25" w:author="senio" w:date="2015-03-17T03:14:00Z">
                  <w:rPr>
                    <w:sz w:val="18"/>
                    <w:lang w:val="en-US"/>
                  </w:rPr>
                </w:rPrChange>
              </w:rPr>
              <w:t xml:space="preserve"> to VDD</w:t>
            </w:r>
          </w:p>
        </w:tc>
        <w:tc>
          <w:tcPr>
            <w:tcW w:w="3071" w:type="dxa"/>
          </w:tcPr>
          <w:p w:rsidR="005D1D93" w:rsidRPr="00944F57" w:rsidRDefault="009036C3" w:rsidP="005D1D93">
            <w:pPr>
              <w:rPr>
                <w:color w:val="FF0000"/>
                <w:lang w:val="en-US"/>
                <w:rPrChange w:id="26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27" w:author="senio" w:date="2015-03-17T03:14:00Z">
                  <w:rPr>
                    <w:lang w:val="en-US"/>
                  </w:rPr>
                </w:rPrChange>
              </w:rPr>
              <w:t xml:space="preserve">MAX44009_PIN_SDA </w:t>
            </w:r>
            <w:r w:rsidR="005D1D93" w:rsidRPr="00944F57">
              <w:rPr>
                <w:color w:val="FF0000"/>
                <w:lang w:val="en-US"/>
                <w:rPrChange w:id="28" w:author="senio" w:date="2015-03-17T03:14:00Z">
                  <w:rPr>
                    <w:lang w:val="en-US"/>
                  </w:rPr>
                </w:rPrChange>
              </w:rPr>
              <w:t xml:space="preserve">  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29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0" w:author="senio" w:date="2015-03-17T03:14:00Z">
                  <w:rPr>
                    <w:lang w:val="en-US"/>
                  </w:rPr>
                </w:rPrChange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Pr="00944F57" w:rsidRDefault="005D1D93" w:rsidP="005D1D93">
            <w:pPr>
              <w:rPr>
                <w:color w:val="FF0000"/>
                <w:lang w:val="en-US"/>
                <w:rPrChange w:id="31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2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944F57" w:rsidRDefault="005D1D93" w:rsidP="005D1D93">
            <w:pPr>
              <w:rPr>
                <w:color w:val="FF0000"/>
                <w:lang w:val="en-US"/>
                <w:rPrChange w:id="33" w:author="senio" w:date="2015-03-17T03:14:00Z">
                  <w:rPr>
                    <w:lang w:val="en-US"/>
                  </w:rPr>
                </w:rPrChange>
              </w:rPr>
            </w:pPr>
            <w:r w:rsidRPr="00944F57">
              <w:rPr>
                <w:color w:val="FF0000"/>
                <w:lang w:val="en-US"/>
                <w:rPrChange w:id="34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1F2D9A" w:rsidRDefault="005D1D93" w:rsidP="00053745">
            <w:pPr>
              <w:rPr>
                <w:color w:val="FF0000"/>
                <w:lang w:val="en-US"/>
                <w:rPrChange w:id="35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36" w:author="senio" w:date="2015-03-17T03:14:00Z">
                  <w:rPr>
                    <w:lang w:val="en-US"/>
                  </w:rPr>
                </w:rPrChange>
              </w:rPr>
              <w:t>BMP180</w:t>
            </w:r>
            <w:r w:rsidR="00B64C96" w:rsidRPr="001F2D9A">
              <w:rPr>
                <w:color w:val="FF0000"/>
                <w:lang w:val="en-US"/>
                <w:rPrChange w:id="37" w:author="senio" w:date="2015-03-17T03:14:00Z">
                  <w:rPr>
                    <w:lang w:val="en-US"/>
                  </w:rPr>
                </w:rPrChange>
              </w:rPr>
              <w:t xml:space="preserve">   -    addr8bit (0xEF)</w:t>
            </w:r>
          </w:p>
        </w:tc>
        <w:tc>
          <w:tcPr>
            <w:tcW w:w="3071" w:type="dxa"/>
          </w:tcPr>
          <w:p w:rsidR="005D1D93" w:rsidRPr="001F2D9A" w:rsidRDefault="009036C3" w:rsidP="005D1D93">
            <w:pPr>
              <w:rPr>
                <w:color w:val="FF0000"/>
                <w:lang w:val="en-US"/>
                <w:rPrChange w:id="38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39" w:author="senio" w:date="2015-03-17T03:14:00Z">
                  <w:rPr>
                    <w:lang w:val="en-US"/>
                  </w:rPr>
                </w:rPrChange>
              </w:rPr>
              <w:t xml:space="preserve">BMP180_PIN_SDA 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  <w:rPrChange w:id="40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1" w:author="senio" w:date="2015-03-17T03:14:00Z">
                  <w:rPr>
                    <w:lang w:val="en-US"/>
                  </w:rPr>
                </w:rPrChange>
              </w:rPr>
              <w:t xml:space="preserve">BMP180_PIN_SCL </w:t>
            </w:r>
          </w:p>
        </w:tc>
        <w:tc>
          <w:tcPr>
            <w:tcW w:w="3071" w:type="dxa"/>
          </w:tcPr>
          <w:p w:rsidR="005D1D93" w:rsidRPr="001F2D9A" w:rsidRDefault="005D1D93" w:rsidP="005D1D93">
            <w:pPr>
              <w:rPr>
                <w:color w:val="FF0000"/>
                <w:lang w:val="en-US"/>
                <w:rPrChange w:id="42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3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1F2D9A" w:rsidRDefault="005D1D93" w:rsidP="005D1D93">
            <w:pPr>
              <w:rPr>
                <w:color w:val="FF0000"/>
                <w:lang w:val="en-US"/>
                <w:rPrChange w:id="44" w:author="senio" w:date="2015-03-17T03:14:00Z">
                  <w:rPr>
                    <w:lang w:val="en-US"/>
                  </w:rPr>
                </w:rPrChange>
              </w:rPr>
            </w:pPr>
            <w:r w:rsidRPr="001F2D9A">
              <w:rPr>
                <w:color w:val="FF0000"/>
                <w:lang w:val="en-US"/>
                <w:rPrChange w:id="45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  <w:r w:rsidR="00B64C96">
              <w:rPr>
                <w:lang w:val="en-US"/>
              </w:rPr>
              <w:t xml:space="preserve">   -    addr8bit (</w:t>
            </w:r>
            <w:r w:rsidR="00AA773E" w:rsidRPr="00AA773E">
              <w:rPr>
                <w:lang w:val="en-US"/>
              </w:rPr>
              <w:t>0xE1</w:t>
            </w:r>
            <w:r w:rsidR="00B64C96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MAX9611_PIN</w:t>
            </w:r>
            <w:bookmarkStart w:id="46" w:name="_GoBack"/>
            <w:bookmarkEnd w:id="46"/>
            <w:r w:rsidRPr="005D1D93">
              <w:rPr>
                <w:lang w:val="en-US"/>
              </w:rPr>
              <w:t xml:space="preserve">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0412FF">
        <w:tc>
          <w:tcPr>
            <w:tcW w:w="3070" w:type="dxa"/>
          </w:tcPr>
          <w:p w:rsidR="005D1D93" w:rsidRPr="00193546" w:rsidRDefault="005D1D93" w:rsidP="00A26A92">
            <w:pPr>
              <w:rPr>
                <w:ins w:id="47" w:author="senio" w:date="2015-03-17T03:14:00Z"/>
                <w:color w:val="FF0000"/>
                <w:lang w:val="en-US"/>
              </w:rPr>
            </w:pPr>
            <w:r w:rsidRPr="00193546">
              <w:rPr>
                <w:color w:val="FF0000"/>
                <w:lang w:val="en-US"/>
                <w:rPrChange w:id="48" w:author="senio" w:date="2015-03-17T03:14:00Z">
                  <w:rPr>
                    <w:lang w:val="en-US"/>
                  </w:rPr>
                </w:rPrChange>
              </w:rPr>
              <w:t>DS2782</w:t>
            </w:r>
            <w:r w:rsidR="00B64C96" w:rsidRPr="00193546">
              <w:rPr>
                <w:color w:val="FF0000"/>
                <w:lang w:val="en-US"/>
                <w:rPrChange w:id="49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26A92" w:rsidRPr="00193546">
              <w:rPr>
                <w:color w:val="FF0000"/>
                <w:lang w:val="en-US"/>
                <w:rPrChange w:id="50" w:author="senio" w:date="2015-03-17T03:14:00Z">
                  <w:rPr>
                    <w:lang w:val="en-US"/>
                  </w:rPr>
                </w:rPrChange>
              </w:rPr>
              <w:t>0x68</w:t>
            </w:r>
            <w:r w:rsidR="00B64C96" w:rsidRPr="00193546">
              <w:rPr>
                <w:color w:val="FF0000"/>
                <w:lang w:val="en-US"/>
                <w:rPrChange w:id="51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346EA7" w:rsidRPr="00193546" w:rsidRDefault="00346EA7" w:rsidP="00A26A92">
            <w:pPr>
              <w:rPr>
                <w:color w:val="FF0000"/>
                <w:lang w:val="en-US"/>
                <w:rPrChange w:id="52" w:author="senio" w:date="2015-03-17T03:14:00Z">
                  <w:rPr>
                    <w:lang w:val="en-US"/>
                  </w:rPr>
                </w:rPrChange>
              </w:rPr>
            </w:pPr>
            <w:ins w:id="53" w:author="senio" w:date="2015-03-17T03:14:00Z">
              <w:r w:rsidRPr="00193546">
                <w:rPr>
                  <w:color w:val="FF0000"/>
                  <w:lang w:val="en-US"/>
                </w:rPr>
                <w:t>Fuel gauge</w:t>
              </w:r>
            </w:ins>
          </w:p>
        </w:tc>
        <w:tc>
          <w:tcPr>
            <w:tcW w:w="3071" w:type="dxa"/>
          </w:tcPr>
          <w:p w:rsidR="005D1D93" w:rsidRPr="00193546" w:rsidRDefault="009036C3" w:rsidP="005D1D93">
            <w:pPr>
              <w:rPr>
                <w:color w:val="FF0000"/>
                <w:lang w:val="en-US"/>
                <w:rPrChange w:id="54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55" w:author="senio" w:date="2015-03-17T03:14:00Z">
                  <w:rPr>
                    <w:lang w:val="en-US"/>
                  </w:rPr>
                </w:rPrChange>
              </w:rPr>
              <w:t xml:space="preserve">DS2782_PIN_SDA </w:t>
            </w:r>
            <w:r w:rsidR="005D1D93" w:rsidRPr="00193546">
              <w:rPr>
                <w:color w:val="FF0000"/>
                <w:lang w:val="en-US"/>
                <w:rPrChange w:id="56" w:author="senio" w:date="2015-03-17T03:14:00Z">
                  <w:rPr>
                    <w:lang w:val="en-US"/>
                  </w:rPr>
                </w:rPrChange>
              </w:rPr>
              <w:t xml:space="preserve">  </w:t>
            </w:r>
          </w:p>
          <w:p w:rsidR="005D1D93" w:rsidRPr="00193546" w:rsidRDefault="005D1D93" w:rsidP="005D1D93">
            <w:pPr>
              <w:rPr>
                <w:color w:val="FF0000"/>
                <w:lang w:val="en-US"/>
                <w:rPrChange w:id="57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58" w:author="senio" w:date="2015-03-17T03:14:00Z">
                  <w:rPr>
                    <w:lang w:val="en-US"/>
                  </w:rPr>
                </w:rPrChange>
              </w:rPr>
              <w:t xml:space="preserve">DS2782_PIN_SCL </w:t>
            </w:r>
          </w:p>
        </w:tc>
        <w:tc>
          <w:tcPr>
            <w:tcW w:w="3071" w:type="dxa"/>
          </w:tcPr>
          <w:p w:rsidR="005D1D93" w:rsidRPr="00193546" w:rsidRDefault="00B70E2F" w:rsidP="005D1D93">
            <w:pPr>
              <w:rPr>
                <w:color w:val="FF0000"/>
                <w:lang w:val="en-US"/>
                <w:rPrChange w:id="59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60" w:author="senio" w:date="2015-03-17T03:14:00Z">
                  <w:rPr>
                    <w:lang w:val="en-US"/>
                  </w:rPr>
                </w:rPrChange>
              </w:rPr>
              <w:t>PTC9</w:t>
            </w:r>
            <w:r w:rsidR="005D1D93" w:rsidRPr="00193546">
              <w:rPr>
                <w:color w:val="FF0000"/>
                <w:lang w:val="en-US"/>
                <w:rPrChange w:id="61" w:author="senio" w:date="2015-03-17T03:14:00Z">
                  <w:rPr>
                    <w:lang w:val="en-US"/>
                  </w:rPr>
                </w:rPrChange>
              </w:rPr>
              <w:t xml:space="preserve"> </w:t>
            </w:r>
          </w:p>
          <w:p w:rsidR="005D1D93" w:rsidRPr="00193546" w:rsidRDefault="00B70E2F" w:rsidP="005D1D93">
            <w:pPr>
              <w:rPr>
                <w:color w:val="FF0000"/>
                <w:lang w:val="en-US"/>
                <w:rPrChange w:id="62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63" w:author="senio" w:date="2015-03-17T03:14:00Z">
                  <w:rPr>
                    <w:lang w:val="en-US"/>
                  </w:rPr>
                </w:rPrChange>
              </w:rPr>
              <w:t>PTC8</w:t>
            </w:r>
          </w:p>
        </w:tc>
      </w:tr>
      <w:tr w:rsidR="005D1D93" w:rsidTr="000412FF">
        <w:tc>
          <w:tcPr>
            <w:tcW w:w="3070" w:type="dxa"/>
          </w:tcPr>
          <w:p w:rsidR="005D1D93" w:rsidRPr="00784465" w:rsidRDefault="005D1D93" w:rsidP="00053745">
            <w:pPr>
              <w:rPr>
                <w:ins w:id="64" w:author="senio" w:date="2015-03-17T03:14:00Z"/>
                <w:color w:val="FF0000"/>
                <w:lang w:val="en-US"/>
              </w:rPr>
            </w:pPr>
            <w:r w:rsidRPr="00784465">
              <w:rPr>
                <w:color w:val="FF0000"/>
                <w:lang w:val="en-US"/>
                <w:rPrChange w:id="65" w:author="senio" w:date="2015-03-17T03:14:00Z">
                  <w:rPr>
                    <w:lang w:val="en-US"/>
                  </w:rPr>
                </w:rPrChange>
              </w:rPr>
              <w:t>SI7020</w:t>
            </w:r>
            <w:r w:rsidR="00B64C96" w:rsidRPr="00784465">
              <w:rPr>
                <w:color w:val="FF0000"/>
                <w:lang w:val="en-US"/>
                <w:rPrChange w:id="66" w:author="senio" w:date="2015-03-17T03:14:00Z">
                  <w:rPr>
                    <w:lang w:val="en-US"/>
                  </w:rPr>
                </w:rPrChange>
              </w:rPr>
              <w:t xml:space="preserve">   -    addr8bit (</w:t>
            </w:r>
            <w:r w:rsidR="00AA773E" w:rsidRPr="00784465">
              <w:rPr>
                <w:color w:val="FF0000"/>
                <w:lang w:val="en-US"/>
                <w:rPrChange w:id="67" w:author="senio" w:date="2015-03-17T03:14:00Z">
                  <w:rPr>
                    <w:lang w:val="en-US"/>
                  </w:rPr>
                </w:rPrChange>
              </w:rPr>
              <w:t>0x81</w:t>
            </w:r>
            <w:r w:rsidR="00B64C96" w:rsidRPr="00784465">
              <w:rPr>
                <w:color w:val="FF0000"/>
                <w:lang w:val="en-US"/>
                <w:rPrChange w:id="68" w:author="senio" w:date="2015-03-17T03:14:00Z">
                  <w:rPr>
                    <w:lang w:val="en-US"/>
                  </w:rPr>
                </w:rPrChange>
              </w:rPr>
              <w:t>)</w:t>
            </w:r>
          </w:p>
          <w:p w:rsidR="006E7C76" w:rsidRPr="00784465" w:rsidRDefault="006E7C76" w:rsidP="00053745">
            <w:pPr>
              <w:rPr>
                <w:rFonts w:ascii="Arial" w:hAnsi="Arial"/>
                <w:color w:val="FF0000"/>
                <w:lang w:val="en-US"/>
                <w:rPrChange w:id="69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ins w:id="70" w:author="senio" w:date="2015-03-17T03:14:00Z">
              <w:r w:rsidRPr="00784465">
                <w:rPr>
                  <w:color w:val="FF0000"/>
                  <w:lang w:val="en-US"/>
                </w:rPr>
                <w:t>Wilgotność</w:t>
              </w:r>
              <w:proofErr w:type="spellEnd"/>
              <w:r w:rsidRPr="00784465">
                <w:rPr>
                  <w:rFonts w:ascii="Arial" w:hAnsi="Arial" w:cs="Arial"/>
                  <w:color w:val="FF0000"/>
                  <w:lang w:val="en-US"/>
                </w:rPr>
                <w:t>♦</w:t>
              </w:r>
            </w:ins>
          </w:p>
        </w:tc>
        <w:tc>
          <w:tcPr>
            <w:tcW w:w="3071" w:type="dxa"/>
          </w:tcPr>
          <w:p w:rsidR="005D1D93" w:rsidRPr="00784465" w:rsidRDefault="009036C3" w:rsidP="005D1D93">
            <w:pPr>
              <w:rPr>
                <w:color w:val="FF0000"/>
                <w:lang w:val="en-US"/>
                <w:rPrChange w:id="71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2" w:author="senio" w:date="2015-03-17T03:14:00Z">
                  <w:rPr>
                    <w:lang w:val="en-US"/>
                  </w:rPr>
                </w:rPrChange>
              </w:rPr>
              <w:t xml:space="preserve">SI7020_PIN_SDA </w:t>
            </w:r>
            <w:r w:rsidR="005D1D93" w:rsidRPr="00784465">
              <w:rPr>
                <w:color w:val="FF0000"/>
                <w:lang w:val="en-US"/>
                <w:rPrChange w:id="73" w:author="senio" w:date="2015-03-17T03:14:00Z">
                  <w:rPr>
                    <w:lang w:val="en-US"/>
                  </w:rPr>
                </w:rPrChange>
              </w:rPr>
              <w:t xml:space="preserve">   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  <w:rPrChange w:id="74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5" w:author="senio" w:date="2015-03-17T03:14:00Z">
                  <w:rPr>
                    <w:lang w:val="en-US"/>
                  </w:rPr>
                </w:rPrChange>
              </w:rPr>
              <w:t xml:space="preserve">SI7020_PIN_SCL </w:t>
            </w:r>
          </w:p>
        </w:tc>
        <w:tc>
          <w:tcPr>
            <w:tcW w:w="3071" w:type="dxa"/>
          </w:tcPr>
          <w:p w:rsidR="005D1D93" w:rsidRPr="00784465" w:rsidRDefault="005D1D93" w:rsidP="005D1D93">
            <w:pPr>
              <w:rPr>
                <w:color w:val="FF0000"/>
                <w:lang w:val="en-US"/>
                <w:rPrChange w:id="76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7" w:author="senio" w:date="2015-03-17T03:14:00Z">
                  <w:rPr>
                    <w:lang w:val="en-US"/>
                  </w:rPr>
                </w:rPrChange>
              </w:rPr>
              <w:t>PTE0</w:t>
            </w:r>
          </w:p>
          <w:p w:rsidR="005D1D93" w:rsidRPr="00784465" w:rsidRDefault="005D1D93" w:rsidP="005D1D93">
            <w:pPr>
              <w:rPr>
                <w:color w:val="FF0000"/>
                <w:lang w:val="en-US"/>
                <w:rPrChange w:id="78" w:author="senio" w:date="2015-03-17T03:14:00Z">
                  <w:rPr>
                    <w:lang w:val="en-US"/>
                  </w:rPr>
                </w:rPrChange>
              </w:rPr>
            </w:pPr>
            <w:r w:rsidRPr="00784465">
              <w:rPr>
                <w:color w:val="FF0000"/>
                <w:lang w:val="en-US"/>
                <w:rPrChange w:id="79" w:author="senio" w:date="2015-03-17T03:14:00Z">
                  <w:rPr>
                    <w:lang w:val="en-US"/>
                  </w:rPr>
                </w:rPrChange>
              </w:rPr>
              <w:t>PTE1</w:t>
            </w:r>
          </w:p>
        </w:tc>
      </w:tr>
      <w:tr w:rsidR="005D1D93" w:rsidTr="000412FF">
        <w:tc>
          <w:tcPr>
            <w:tcW w:w="3070" w:type="dxa"/>
          </w:tcPr>
          <w:p w:rsidR="005D1D93" w:rsidRPr="00B25871" w:rsidRDefault="005D1D93" w:rsidP="00053745">
            <w:pPr>
              <w:rPr>
                <w:color w:val="FF0000"/>
                <w:lang w:val="en-US"/>
                <w:rPrChange w:id="80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1" w:author="senio" w:date="2015-03-17T03:14:00Z">
                  <w:rPr>
                    <w:lang w:val="en-US"/>
                  </w:rPr>
                </w:rPrChange>
              </w:rPr>
              <w:t>AS3935</w:t>
            </w:r>
            <w:r w:rsidR="00B64C96" w:rsidRPr="00B25871">
              <w:rPr>
                <w:color w:val="FF0000"/>
                <w:lang w:val="en-US"/>
                <w:rPrChange w:id="82" w:author="senio" w:date="2015-03-17T03:14:00Z">
                  <w:rPr>
                    <w:lang w:val="en-US"/>
                  </w:rPr>
                </w:rPrChange>
              </w:rPr>
              <w:t xml:space="preserve">   -    addr8bit (0x06)</w:t>
            </w:r>
          </w:p>
        </w:tc>
        <w:tc>
          <w:tcPr>
            <w:tcW w:w="3071" w:type="dxa"/>
          </w:tcPr>
          <w:p w:rsidR="005D1D93" w:rsidRPr="00B25871" w:rsidRDefault="009036C3" w:rsidP="005D1D93">
            <w:pPr>
              <w:rPr>
                <w:color w:val="FF0000"/>
                <w:lang w:val="en-US"/>
                <w:rPrChange w:id="83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4" w:author="senio" w:date="2015-03-17T03:14:00Z">
                  <w:rPr>
                    <w:lang w:val="en-US"/>
                  </w:rPr>
                </w:rPrChange>
              </w:rPr>
              <w:t xml:space="preserve">AS3935_PIN_SDA </w:t>
            </w:r>
            <w:r w:rsidR="005D1D93" w:rsidRPr="00B25871">
              <w:rPr>
                <w:color w:val="FF0000"/>
                <w:lang w:val="en-US"/>
                <w:rPrChange w:id="85" w:author="senio" w:date="2015-03-17T03:14:00Z">
                  <w:rPr>
                    <w:lang w:val="en-US"/>
                  </w:rPr>
                </w:rPrChange>
              </w:rPr>
              <w:t xml:space="preserve">  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  <w:rPrChange w:id="86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7" w:author="senio" w:date="2015-03-17T03:14:00Z">
                  <w:rPr>
                    <w:lang w:val="en-US"/>
                  </w:rPr>
                </w:rPrChange>
              </w:rPr>
              <w:t xml:space="preserve">AS3935_PIN_SCL </w:t>
            </w:r>
          </w:p>
          <w:p w:rsidR="005D1D93" w:rsidRPr="00B25871" w:rsidRDefault="005D1D93" w:rsidP="005D1D93">
            <w:pPr>
              <w:rPr>
                <w:color w:val="FF0000"/>
                <w:lang w:val="en-US"/>
                <w:rPrChange w:id="88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89" w:author="senio" w:date="2015-03-17T03:14:00Z">
                  <w:rPr>
                    <w:lang w:val="en-US"/>
                  </w:rPr>
                </w:rPrChange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Pr="00B25871" w:rsidRDefault="00B70E2F" w:rsidP="00B70E2F">
            <w:pPr>
              <w:rPr>
                <w:color w:val="FF0000"/>
                <w:lang w:val="en-US"/>
                <w:rPrChange w:id="90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1" w:author="senio" w:date="2015-03-17T03:14:00Z">
                  <w:rPr>
                    <w:lang w:val="en-US"/>
                  </w:rPr>
                </w:rPrChange>
              </w:rPr>
              <w:t xml:space="preserve">PTC9 </w:t>
            </w:r>
          </w:p>
          <w:p w:rsidR="00B70E2F" w:rsidRPr="00B25871" w:rsidRDefault="00B70E2F" w:rsidP="00B70E2F">
            <w:pPr>
              <w:rPr>
                <w:color w:val="FF0000"/>
                <w:lang w:val="en-US"/>
                <w:rPrChange w:id="92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3" w:author="senio" w:date="2015-03-17T03:14:00Z">
                  <w:rPr>
                    <w:lang w:val="en-US"/>
                  </w:rPr>
                </w:rPrChange>
              </w:rPr>
              <w:t>PTC8</w:t>
            </w:r>
          </w:p>
          <w:p w:rsidR="005D1D93" w:rsidRPr="00B25871" w:rsidRDefault="005D1D93" w:rsidP="00B70E2F">
            <w:pPr>
              <w:rPr>
                <w:color w:val="FF0000"/>
                <w:lang w:val="en-US"/>
                <w:rPrChange w:id="94" w:author="senio" w:date="2015-03-17T03:14:00Z">
                  <w:rPr>
                    <w:lang w:val="en-US"/>
                  </w:rPr>
                </w:rPrChange>
              </w:rPr>
            </w:pPr>
            <w:r w:rsidRPr="00B25871">
              <w:rPr>
                <w:color w:val="FF0000"/>
                <w:lang w:val="en-US"/>
                <w:rPrChange w:id="95" w:author="senio" w:date="2015-03-17T03:14:00Z">
                  <w:rPr>
                    <w:lang w:val="en-US"/>
                  </w:rPr>
                </w:rPrChange>
              </w:rPr>
              <w:t>PTA7</w:t>
            </w:r>
          </w:p>
        </w:tc>
      </w:tr>
      <w:tr w:rsidR="005D1D93" w:rsidTr="000412FF">
        <w:tc>
          <w:tcPr>
            <w:tcW w:w="3070" w:type="dxa"/>
          </w:tcPr>
          <w:p w:rsidR="005D1D93" w:rsidRPr="00146433" w:rsidRDefault="00807F37" w:rsidP="00053745">
            <w:pPr>
              <w:rPr>
                <w:color w:val="FF0000"/>
                <w:lang w:val="en-US"/>
                <w:rPrChange w:id="96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97" w:author="senio" w:date="2015-03-17T03:14:00Z">
                  <w:rPr>
                    <w:lang w:val="en-US"/>
                  </w:rPr>
                </w:rPrChange>
              </w:rPr>
              <w:t>GTS-4E-60</w:t>
            </w:r>
            <w:r w:rsidR="002B7D70" w:rsidRPr="00146433">
              <w:rPr>
                <w:color w:val="FF0000"/>
                <w:lang w:val="en-US"/>
                <w:rPrChange w:id="98" w:author="senio" w:date="2015-03-17T03:14:00Z">
                  <w:rPr>
                    <w:lang w:val="en-US"/>
                  </w:rPr>
                </w:rPrChange>
              </w:rPr>
              <w:t xml:space="preserve"> (GPS)</w:t>
            </w:r>
            <w:r w:rsidR="006B047D" w:rsidRPr="00146433">
              <w:rPr>
                <w:color w:val="FF0000"/>
                <w:lang w:val="en-US"/>
                <w:rPrChange w:id="99" w:author="senio" w:date="2015-03-17T03:14:00Z">
                  <w:rPr>
                    <w:lang w:val="en-US"/>
                  </w:rPr>
                </w:rPrChange>
              </w:rPr>
              <w:t xml:space="preserve">       //UART2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  <w:rPrChange w:id="100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1" w:author="senio" w:date="2015-03-17T03:14:00Z">
                  <w:rPr>
                    <w:lang w:val="en-US"/>
                  </w:rPr>
                </w:rPrChange>
              </w:rPr>
              <w:t>GPS_PIN_RX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  <w:rPrChange w:id="102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3" w:author="senio" w:date="2015-03-17T03:14:00Z">
                  <w:rPr>
                    <w:lang w:val="en-US"/>
                  </w:rPr>
                </w:rPrChange>
              </w:rPr>
              <w:t>GPS_PIN_TX</w:t>
            </w:r>
          </w:p>
        </w:tc>
        <w:tc>
          <w:tcPr>
            <w:tcW w:w="3071" w:type="dxa"/>
          </w:tcPr>
          <w:p w:rsidR="005D1D93" w:rsidRPr="00146433" w:rsidRDefault="006B047D" w:rsidP="00053745">
            <w:pPr>
              <w:rPr>
                <w:color w:val="FF0000"/>
                <w:lang w:val="en-US"/>
                <w:rPrChange w:id="104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5" w:author="senio" w:date="2015-03-17T03:14:00Z">
                  <w:rPr>
                    <w:lang w:val="en-US"/>
                  </w:rPr>
                </w:rPrChange>
              </w:rPr>
              <w:t xml:space="preserve">PTE17   </w:t>
            </w:r>
          </w:p>
          <w:p w:rsidR="006B047D" w:rsidRPr="00146433" w:rsidRDefault="006B047D" w:rsidP="00053745">
            <w:pPr>
              <w:rPr>
                <w:color w:val="FF0000"/>
                <w:lang w:val="en-US"/>
                <w:rPrChange w:id="106" w:author="senio" w:date="2015-03-17T03:14:00Z">
                  <w:rPr>
                    <w:lang w:val="en-US"/>
                  </w:rPr>
                </w:rPrChange>
              </w:rPr>
            </w:pPr>
            <w:r w:rsidRPr="00146433">
              <w:rPr>
                <w:color w:val="FF0000"/>
                <w:lang w:val="en-US"/>
                <w:rPrChange w:id="107" w:author="senio" w:date="2015-03-17T03:14:00Z">
                  <w:rPr>
                    <w:lang w:val="en-US"/>
                  </w:rPr>
                </w:rPrChange>
              </w:rPr>
              <w:t xml:space="preserve">PTE16    </w:t>
            </w:r>
          </w:p>
        </w:tc>
      </w:tr>
      <w:tr w:rsidR="005D1D93" w:rsidRPr="000412FF" w:rsidTr="000412FF">
        <w:tc>
          <w:tcPr>
            <w:tcW w:w="3070" w:type="dxa"/>
          </w:tcPr>
          <w:p w:rsidR="005D1D93" w:rsidRPr="000412FF" w:rsidRDefault="006B047D" w:rsidP="00423EFB">
            <w:pPr>
              <w:rPr>
                <w:ins w:id="108" w:author="lukasz" w:date="2015-03-17T03:14:00Z"/>
              </w:rPr>
            </w:pPr>
            <w:r w:rsidRPr="000412FF">
              <w:rPr>
                <w:color w:val="FF0000"/>
                <w:rPrChange w:id="109" w:author="senio" w:date="2015-03-17T03:14:00Z">
                  <w:rPr>
                    <w:lang w:val="en-US"/>
                  </w:rPr>
                </w:rPrChange>
              </w:rPr>
              <w:t>RFM-23</w:t>
            </w:r>
            <w:r w:rsidR="00423EFB" w:rsidRPr="000412FF">
              <w:rPr>
                <w:color w:val="FF0000"/>
                <w:rPrChange w:id="110" w:author="senio" w:date="2015-03-17T03:14:00Z">
                  <w:rPr>
                    <w:lang w:val="en-US"/>
                  </w:rPr>
                </w:rPrChange>
              </w:rPr>
              <w:t xml:space="preserve">                      //SPI0</w:t>
            </w:r>
          </w:p>
          <w:p w:rsidR="009C7966" w:rsidRPr="000412FF" w:rsidRDefault="009C7966" w:rsidP="00423EFB">
            <w:pPr>
              <w:rPr>
                <w:ins w:id="111" w:author="lukasz" w:date="2015-03-17T03:14:00Z"/>
              </w:rPr>
            </w:pPr>
          </w:p>
          <w:p w:rsidR="005D1D93" w:rsidRPr="000412FF" w:rsidRDefault="009C7966" w:rsidP="00423EFB">
            <w:pPr>
              <w:rPr>
                <w:color w:val="FF0000"/>
                <w:rPrChange w:id="112" w:author="senio" w:date="2015-03-17T03:14:00Z">
                  <w:rPr/>
                </w:rPrChange>
              </w:rPr>
            </w:pPr>
            <w:ins w:id="113" w:author="lukasz" w:date="2015-03-17T03:14:00Z">
              <w:r w:rsidRPr="00F665F4">
                <w:t xml:space="preserve">!!! NOTE </w:t>
              </w:r>
              <w:proofErr w:type="spellStart"/>
              <w:r w:rsidRPr="00F665F4">
                <w:t>Połaczyć</w:t>
              </w:r>
              <w:proofErr w:type="spellEnd"/>
              <w:r w:rsidRPr="00F665F4">
                <w:t xml:space="preserve"> PINY GPIO0 – </w:t>
              </w:r>
              <w:proofErr w:type="spellStart"/>
              <w:r w:rsidRPr="00F665F4">
                <w:t>TX_ANT</w:t>
              </w:r>
              <w:proofErr w:type="spellEnd"/>
              <w:r w:rsidRPr="00F665F4">
                <w:t xml:space="preserve"> , GPIO1</w:t>
              </w:r>
              <w:r w:rsidR="002D7418">
                <w:t>-</w:t>
              </w:r>
              <w:r w:rsidRPr="00F665F4">
                <w:t>RX_ANT</w:t>
              </w:r>
            </w:ins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  <w:lang w:val="en-US"/>
                <w:rPrChange w:id="114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5" w:author="senio" w:date="2015-03-17T03:14:00Z">
                  <w:rPr>
                    <w:lang w:val="en-US"/>
                  </w:rPr>
                </w:rPrChange>
              </w:rPr>
              <w:t>RFM_PIN _SDO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16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7" w:author="senio" w:date="2015-03-17T03:14:00Z">
                  <w:rPr>
                    <w:lang w:val="en-US"/>
                  </w:rPr>
                </w:rPrChange>
              </w:rPr>
              <w:t>RFM_PIN_SDI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18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19" w:author="senio" w:date="2015-03-17T03:14:00Z">
                  <w:rPr>
                    <w:lang w:val="en-US"/>
                  </w:rPr>
                </w:rPrChange>
              </w:rPr>
              <w:t>RFM_PIN_SCLK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20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793590">
              <w:rPr>
                <w:color w:val="FF0000"/>
                <w:lang w:val="en-US"/>
                <w:rPrChange w:id="121" w:author="senio" w:date="2015-03-17T03:14:00Z">
                  <w:rPr>
                    <w:lang w:val="en-US"/>
                  </w:rPr>
                </w:rPrChange>
              </w:rPr>
              <w:t>RFM_PIN_nSEL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22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793590">
              <w:rPr>
                <w:color w:val="FF0000"/>
                <w:lang w:val="en-US"/>
                <w:rPrChange w:id="123" w:author="senio" w:date="2015-03-17T03:14:00Z">
                  <w:rPr>
                    <w:lang w:val="en-US"/>
                  </w:rPr>
                </w:rPrChange>
              </w:rPr>
              <w:t>RFM_PIN_nIRQ</w:t>
            </w:r>
            <w:proofErr w:type="spellEnd"/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24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25" w:author="senio" w:date="2015-03-17T03:14:00Z">
                  <w:rPr>
                    <w:lang w:val="en-US"/>
                  </w:rPr>
                </w:rPrChange>
              </w:rPr>
              <w:t>RFM_PIN_SDN</w:t>
            </w:r>
          </w:p>
        </w:tc>
        <w:tc>
          <w:tcPr>
            <w:tcW w:w="3071" w:type="dxa"/>
          </w:tcPr>
          <w:p w:rsidR="005D1D93" w:rsidRPr="00793590" w:rsidRDefault="00423EFB" w:rsidP="00053745">
            <w:pPr>
              <w:rPr>
                <w:color w:val="FF0000"/>
                <w:rPrChange w:id="126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27" w:author="senio" w:date="2015-03-17T03:14:00Z">
                  <w:rPr/>
                </w:rPrChange>
              </w:rPr>
              <w:t>PTA17 (MISO)</w:t>
            </w:r>
          </w:p>
          <w:p w:rsidR="00423EFB" w:rsidRPr="00793590" w:rsidRDefault="00423EFB" w:rsidP="00053745">
            <w:pPr>
              <w:rPr>
                <w:color w:val="FF0000"/>
                <w:rPrChange w:id="128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29" w:author="senio" w:date="2015-03-17T03:14:00Z">
                  <w:rPr/>
                </w:rPrChange>
              </w:rPr>
              <w:t>PTA16 (MOSI)</w:t>
            </w:r>
          </w:p>
          <w:p w:rsidR="00423EFB" w:rsidRPr="00793590" w:rsidRDefault="00423EFB" w:rsidP="00053745">
            <w:pPr>
              <w:rPr>
                <w:color w:val="FF0000"/>
                <w:rPrChange w:id="130" w:author="senio" w:date="2015-03-17T03:14:00Z">
                  <w:rPr/>
                </w:rPrChange>
              </w:rPr>
            </w:pPr>
            <w:r w:rsidRPr="00793590">
              <w:rPr>
                <w:color w:val="FF0000"/>
                <w:rPrChange w:id="131" w:author="senio" w:date="2015-03-17T03:14:00Z">
                  <w:rPr/>
                </w:rPrChange>
              </w:rPr>
              <w:t>PTA15 (SCK)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32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3" w:author="senio" w:date="2015-03-17T03:14:00Z">
                  <w:rPr>
                    <w:lang w:val="en-US"/>
                  </w:rPr>
                </w:rPrChange>
              </w:rPr>
              <w:t>PTA14</w:t>
            </w:r>
          </w:p>
          <w:p w:rsidR="00423EFB" w:rsidRPr="00793590" w:rsidRDefault="00423EFB" w:rsidP="00053745">
            <w:pPr>
              <w:rPr>
                <w:color w:val="FF0000"/>
                <w:lang w:val="en-US"/>
                <w:rPrChange w:id="134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5" w:author="senio" w:date="2015-03-17T03:14:00Z">
                  <w:rPr>
                    <w:lang w:val="en-US"/>
                  </w:rPr>
                </w:rPrChange>
              </w:rPr>
              <w:t>PTA6</w:t>
            </w:r>
            <w:r w:rsidR="0016668F" w:rsidRPr="00793590">
              <w:rPr>
                <w:color w:val="FF0000"/>
                <w:lang w:val="en-US"/>
                <w:rPrChange w:id="136" w:author="senio" w:date="2015-03-17T03:14:00Z">
                  <w:rPr>
                    <w:lang w:val="en-US"/>
                  </w:rPr>
                </w:rPrChange>
              </w:rPr>
              <w:t xml:space="preserve"> (as IRQ)</w:t>
            </w:r>
          </w:p>
          <w:p w:rsidR="00423EFB" w:rsidRPr="00793590" w:rsidRDefault="00423EFB" w:rsidP="0016668F">
            <w:pPr>
              <w:rPr>
                <w:color w:val="FF0000"/>
                <w:lang w:val="en-US"/>
                <w:rPrChange w:id="137" w:author="senio" w:date="2015-03-17T03:14:00Z">
                  <w:rPr>
                    <w:lang w:val="en-US"/>
                  </w:rPr>
                </w:rPrChange>
              </w:rPr>
            </w:pPr>
            <w:r w:rsidRPr="00793590">
              <w:rPr>
                <w:color w:val="FF0000"/>
                <w:lang w:val="en-US"/>
                <w:rPrChange w:id="138" w:author="senio" w:date="2015-03-17T03:14:00Z">
                  <w:rPr>
                    <w:lang w:val="en-US"/>
                  </w:rPr>
                </w:rPrChange>
              </w:rPr>
              <w:t xml:space="preserve">PTA5 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  <w:rPrChange w:id="139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93546">
              <w:rPr>
                <w:color w:val="FF0000"/>
                <w:lang w:val="en-US"/>
                <w:rPrChange w:id="140" w:author="senio" w:date="2015-03-17T03:14:00Z">
                  <w:rPr>
                    <w:lang w:val="en-US"/>
                  </w:rPr>
                </w:rPrChange>
              </w:rPr>
              <w:t>Fotorezystory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1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2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143" w:author="senio" w:date="2015-03-17T03:14:00Z">
                  <w:rPr>
                    <w:lang w:val="en-US"/>
                  </w:rPr>
                </w:rPrChange>
              </w:rPr>
              <w:t>PTB0, PTB1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93546" w:rsidRDefault="00B5299F" w:rsidP="00423EFB">
            <w:pPr>
              <w:rPr>
                <w:color w:val="FF0000"/>
                <w:lang w:val="en-US"/>
                <w:rPrChange w:id="144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93546">
              <w:rPr>
                <w:color w:val="FF0000"/>
                <w:lang w:val="en-US"/>
                <w:rPrChange w:id="145" w:author="senio" w:date="2015-03-17T03:14:00Z">
                  <w:rPr>
                    <w:lang w:val="en-US"/>
                  </w:rPr>
                </w:rPrChange>
              </w:rPr>
              <w:t>Silnik</w:t>
            </w:r>
            <w:proofErr w:type="spellEnd"/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6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93546" w:rsidRDefault="00B5299F" w:rsidP="00053745">
            <w:pPr>
              <w:rPr>
                <w:color w:val="FF0000"/>
                <w:lang w:val="en-US"/>
                <w:rPrChange w:id="147" w:author="senio" w:date="2015-03-17T03:14:00Z">
                  <w:rPr>
                    <w:lang w:val="en-US"/>
                  </w:rPr>
                </w:rPrChange>
              </w:rPr>
            </w:pPr>
            <w:r w:rsidRPr="00193546">
              <w:rPr>
                <w:color w:val="FF0000"/>
                <w:lang w:val="en-US"/>
                <w:rPrChange w:id="148" w:author="senio" w:date="2015-03-17T03:14:00Z">
                  <w:rPr>
                    <w:lang w:val="en-US"/>
                  </w:rPr>
                </w:rPrChange>
              </w:rPr>
              <w:t>PTE2,PTE3</w:t>
            </w:r>
          </w:p>
        </w:tc>
      </w:tr>
      <w:tr w:rsidR="00B5299F" w:rsidRPr="00423EFB" w:rsidTr="000412FF">
        <w:tc>
          <w:tcPr>
            <w:tcW w:w="3070" w:type="dxa"/>
          </w:tcPr>
          <w:p w:rsidR="00B5299F" w:rsidRPr="001643BE" w:rsidRDefault="00B5299F" w:rsidP="00423EFB">
            <w:pPr>
              <w:rPr>
                <w:color w:val="FF0000"/>
                <w:lang w:val="en-US"/>
                <w:rPrChange w:id="149" w:author="senio" w:date="2015-03-17T03:14:00Z">
                  <w:rPr>
                    <w:lang w:val="en-US"/>
                  </w:rPr>
                </w:rPrChange>
              </w:rPr>
            </w:pPr>
            <w:proofErr w:type="spellStart"/>
            <w:r w:rsidRPr="001643BE">
              <w:rPr>
                <w:color w:val="FF0000"/>
                <w:lang w:val="en-US"/>
                <w:rPrChange w:id="150" w:author="senio" w:date="2015-03-17T03:14:00Z">
                  <w:rPr>
                    <w:lang w:val="en-US"/>
                  </w:rPr>
                </w:rPrChange>
              </w:rPr>
              <w:t>Krańcówki</w:t>
            </w:r>
            <w:proofErr w:type="spellEnd"/>
          </w:p>
        </w:tc>
        <w:tc>
          <w:tcPr>
            <w:tcW w:w="3071" w:type="dxa"/>
          </w:tcPr>
          <w:p w:rsidR="00B5299F" w:rsidRPr="001643BE" w:rsidRDefault="00B5299F" w:rsidP="00053745">
            <w:pPr>
              <w:rPr>
                <w:color w:val="FF0000"/>
                <w:lang w:val="en-US"/>
                <w:rPrChange w:id="151" w:author="senio" w:date="2015-03-17T03:14:00Z">
                  <w:rPr>
                    <w:lang w:val="en-US"/>
                  </w:rPr>
                </w:rPrChange>
              </w:rPr>
            </w:pPr>
          </w:p>
        </w:tc>
        <w:tc>
          <w:tcPr>
            <w:tcW w:w="3071" w:type="dxa"/>
          </w:tcPr>
          <w:p w:rsidR="00B5299F" w:rsidRPr="001643BE" w:rsidRDefault="000412FF" w:rsidP="0016011B">
            <w:pPr>
              <w:rPr>
                <w:color w:val="FF0000"/>
                <w:lang w:val="en-US"/>
                <w:rPrChange w:id="152" w:author="senio" w:date="2015-03-17T03:14:00Z">
                  <w:rPr>
                    <w:lang w:val="en-US"/>
                  </w:rPr>
                </w:rPrChange>
              </w:rPr>
            </w:pPr>
            <w:r w:rsidRPr="001643BE">
              <w:rPr>
                <w:color w:val="FF0000"/>
                <w:lang w:val="en-US"/>
              </w:rPr>
              <w:t>PTA5,PTA4</w:t>
            </w: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0F3E99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http://www.environmental-expert.com/monitoring-testing/weather-stations/products/location-china</w:t>
        </w:r>
      </w:hyperlink>
    </w:p>
    <w:p w:rsidR="00053745" w:rsidRDefault="007F050B" w:rsidP="00053745">
      <w:r>
        <w:t xml:space="preserve">gotowa stacja na części od </w:t>
      </w:r>
      <w:proofErr w:type="spellStart"/>
      <w:r>
        <w:t>chinczyków</w:t>
      </w:r>
      <w:proofErr w:type="spellEnd"/>
    </w:p>
    <w:p w:rsidR="007F050B" w:rsidRDefault="007F050B" w:rsidP="00053745"/>
    <w:p w:rsidR="00053745" w:rsidRDefault="000F3E99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0F3E99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0F3E99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0F3E99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</w:t>
                  </w:r>
                  <w:proofErr w:type="spellStart"/>
                  <w:r>
                    <w:t>bord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0F3E99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t>Kwieciński czujniki temp.</w:t>
      </w:r>
    </w:p>
    <w:p w:rsidR="00DB5B5E" w:rsidRDefault="000F3E99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0F3E99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0F3E99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proofErr w:type="spellStart"/>
      <w:r>
        <w:t>kwieciński</w:t>
      </w:r>
      <w:proofErr w:type="spellEnd"/>
    </w:p>
    <w:p w:rsidR="00053745" w:rsidRDefault="000F3E99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proofErr w:type="spellStart"/>
      <w:r>
        <w:t>dds</w:t>
      </w:r>
      <w:proofErr w:type="spellEnd"/>
      <w:r>
        <w:t xml:space="preserve"> Kalicki obudowa chujowa</w:t>
      </w:r>
    </w:p>
    <w:p w:rsidR="00053745" w:rsidRDefault="000F3E99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0F3E99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</w:t>
      </w:r>
      <w:proofErr w:type="spellStart"/>
      <w:r>
        <w:t>opamp</w:t>
      </w:r>
      <w:proofErr w:type="spellEnd"/>
      <w:r>
        <w:t xml:space="preserve"> tylko od 5zł startuje </w:t>
      </w:r>
    </w:p>
    <w:p w:rsidR="00053745" w:rsidRDefault="000F3E99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proofErr w:type="spellStart"/>
      <w:r>
        <w:t>pompeczka</w:t>
      </w:r>
      <w:proofErr w:type="spellEnd"/>
      <w:r>
        <w:t xml:space="preserve"> -5V</w:t>
      </w:r>
    </w:p>
    <w:p w:rsidR="00053745" w:rsidRDefault="000F3E99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 xml:space="preserve">LDO </w:t>
      </w:r>
      <w:proofErr w:type="spellStart"/>
      <w:r>
        <w:t>adjust</w:t>
      </w:r>
      <w:proofErr w:type="spellEnd"/>
    </w:p>
    <w:p w:rsidR="00053745" w:rsidRDefault="000F3E99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proofErr w:type="spellStart"/>
      <w:r>
        <w:t>metex</w:t>
      </w:r>
      <w:proofErr w:type="spellEnd"/>
      <w:r>
        <w:t xml:space="preserve"> energii rycie duże</w:t>
      </w:r>
    </w:p>
    <w:p w:rsidR="00B442F2" w:rsidRDefault="000F3E99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053745"/>
    <w:rsid w:val="00026D55"/>
    <w:rsid w:val="000412FF"/>
    <w:rsid w:val="00053745"/>
    <w:rsid w:val="000A5986"/>
    <w:rsid w:val="000D0FF2"/>
    <w:rsid w:val="000F3E99"/>
    <w:rsid w:val="000F3EC1"/>
    <w:rsid w:val="00146433"/>
    <w:rsid w:val="0016011B"/>
    <w:rsid w:val="001643BE"/>
    <w:rsid w:val="0016668F"/>
    <w:rsid w:val="00193546"/>
    <w:rsid w:val="00196AA5"/>
    <w:rsid w:val="001F2D9A"/>
    <w:rsid w:val="00257540"/>
    <w:rsid w:val="00257FC9"/>
    <w:rsid w:val="00277352"/>
    <w:rsid w:val="00280907"/>
    <w:rsid w:val="002B7D70"/>
    <w:rsid w:val="002D7418"/>
    <w:rsid w:val="00346EA7"/>
    <w:rsid w:val="003D693C"/>
    <w:rsid w:val="00423EFB"/>
    <w:rsid w:val="00430D81"/>
    <w:rsid w:val="00580304"/>
    <w:rsid w:val="005D1D93"/>
    <w:rsid w:val="005E4ED7"/>
    <w:rsid w:val="006654CC"/>
    <w:rsid w:val="006B047D"/>
    <w:rsid w:val="006E7C76"/>
    <w:rsid w:val="007071F3"/>
    <w:rsid w:val="00763361"/>
    <w:rsid w:val="00771317"/>
    <w:rsid w:val="00784465"/>
    <w:rsid w:val="00792105"/>
    <w:rsid w:val="00793590"/>
    <w:rsid w:val="007F050B"/>
    <w:rsid w:val="008023AB"/>
    <w:rsid w:val="00807F37"/>
    <w:rsid w:val="008344FA"/>
    <w:rsid w:val="0089781A"/>
    <w:rsid w:val="008D5056"/>
    <w:rsid w:val="009036C3"/>
    <w:rsid w:val="009042CC"/>
    <w:rsid w:val="00944F57"/>
    <w:rsid w:val="00956F27"/>
    <w:rsid w:val="00991275"/>
    <w:rsid w:val="009B66A4"/>
    <w:rsid w:val="009C7966"/>
    <w:rsid w:val="00A26A92"/>
    <w:rsid w:val="00A70D69"/>
    <w:rsid w:val="00AA773E"/>
    <w:rsid w:val="00B01148"/>
    <w:rsid w:val="00B06CE4"/>
    <w:rsid w:val="00B1041F"/>
    <w:rsid w:val="00B25871"/>
    <w:rsid w:val="00B442F2"/>
    <w:rsid w:val="00B5299F"/>
    <w:rsid w:val="00B64C96"/>
    <w:rsid w:val="00B70E2F"/>
    <w:rsid w:val="00BF6157"/>
    <w:rsid w:val="00CF3ABC"/>
    <w:rsid w:val="00D44C3A"/>
    <w:rsid w:val="00D55B66"/>
    <w:rsid w:val="00DB5B5E"/>
    <w:rsid w:val="00DD232D"/>
    <w:rsid w:val="00E81050"/>
    <w:rsid w:val="00EC4541"/>
    <w:rsid w:val="00F07CA2"/>
    <w:rsid w:val="00F665F4"/>
    <w:rsid w:val="00FB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prawka">
    <w:name w:val="Revision"/>
    <w:hidden/>
    <w:uiPriority w:val="99"/>
    <w:semiHidden/>
    <w:rsid w:val="000412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654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1</cp:revision>
  <dcterms:created xsi:type="dcterms:W3CDTF">2014-03-27T22:10:00Z</dcterms:created>
  <dcterms:modified xsi:type="dcterms:W3CDTF">2015-03-17T02:17:00Z</dcterms:modified>
</cp:coreProperties>
</file>